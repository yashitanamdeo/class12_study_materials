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D02" w:rsidRPr="00701D02" w:rsidRDefault="00701D02" w:rsidP="0070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01D0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minantimage" o:spid="_x0000_i1025" type="#_x0000_t75" alt="" style="width:24pt;height:24pt"/>
        </w:pict>
      </w:r>
    </w:p>
    <w:p w:rsidR="00701D02" w:rsidRPr="00701D02" w:rsidRDefault="00701D02" w:rsidP="00701D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</w:pPr>
      <w:r w:rsidRPr="00701D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  <w:t xml:space="preserve">How to prepare for </w:t>
      </w:r>
      <w:proofErr w:type="gramStart"/>
      <w:r w:rsidRPr="00701D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  <w:t>Chemistry ,</w:t>
      </w:r>
      <w:proofErr w:type="gramEnd"/>
      <w:r w:rsidRPr="00701D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  <w:t xml:space="preserve"> Class-XII, Exam.</w:t>
      </w:r>
    </w:p>
    <w:p w:rsidR="00701D02" w:rsidRPr="00701D02" w:rsidRDefault="00701D02" w:rsidP="00701D02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4" w:history="1">
        <w:r w:rsidRPr="00701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gu-IN"/>
          </w:rPr>
          <w:t>www.chemistryvideolecture.com</w:t>
        </w:r>
      </w:hyperlink>
      <w:r w:rsidRPr="00701D0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| </w:t>
      </w:r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1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2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gu-IN"/>
          </w:rPr>
          <w:t>CHAPTER wise Pattern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4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Class XII students can revise in following pattern –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6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1. Polymers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8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2. Chemistry in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every day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life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10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3. D and F block elements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12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4. Coordination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compounds .</w:t>
        </w:r>
        <w:proofErr w:type="gramEnd"/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ins w:id="14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5.solid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state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16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6. Solutions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18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7. Electro chemistry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20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8. Chemical kinetics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22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9. Halo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alkane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and Halo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arenens</w:t>
        </w:r>
        <w:proofErr w:type="spellEnd"/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24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10.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Alcohol ,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phenol and ether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26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11. Carboxylic acid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28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12.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Amines ,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diazinium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salt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30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13.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Aldehydes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and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ketones</w:t>
        </w:r>
        <w:proofErr w:type="spellEnd"/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ins w:id="32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14 .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Bio molecules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34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15. General principle of Extraction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36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16. P-block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elements .</w:t>
        </w:r>
        <w:proofErr w:type="gramEnd"/>
      </w:ins>
    </w:p>
    <w:p w:rsidR="00701D02" w:rsidRDefault="00701D02" w:rsidP="0070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ins w:id="37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 xml:space="preserve">                                                    Note – try to follow the above mentioned </w:t>
        </w:r>
        <w:proofErr w:type="gramStart"/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sequence .</w:t>
        </w:r>
      </w:ins>
      <w:proofErr w:type="gramEnd"/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40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gu-IN"/>
          </w:rPr>
          <w:t>Chapter wise content 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42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lastRenderedPageBreak/>
          <w:t>Link for video lecture – 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fldChar w:fldCharType="begin"/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instrText xml:space="preserve"> HYPERLINK "https://www.youtube.com/watch?v=pcSFi9Dr870" </w:instrTex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fldChar w:fldCharType="separate"/>
        </w:r>
        <w:r w:rsidRPr="00701D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gu-IN"/>
          </w:rPr>
          <w:t>https://www.youtube.com/watch?v=pcSFi9Dr870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fldChar w:fldCharType="end"/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44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gu-IN"/>
          </w:rPr>
          <w:t>SOLIDS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46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Definition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–   Pseudo solids ,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pezeoelectricity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,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pyrroelectricity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, Ferro electricity , Paramagnetic substance , Ferro magnetic substance ,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Antifeeromagnetism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,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ferimegnetism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 And imperfection .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48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Numerica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l – Only based upon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density .</w:t>
        </w:r>
        <w:proofErr w:type="gramEnd"/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50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gu-IN"/>
          </w:rPr>
          <w:t>SOLUTIONS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ins w:id="52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Definitions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– 1.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spellStart"/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Molality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2.demality 3.raoults law 4.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Ideal and non ideal solution 5.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spellStart"/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Zeotropic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mixture 6.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spellStart"/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Azeotropic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mixture 7.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Isotonic solution 8.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Anti phrasing mixture 9.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De icing agent 10.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Coolest 11.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spellStart"/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Crenation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12.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Reverse osmosis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54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Numerica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l – (1) Depression in freezing point (2) Osmotic pressure (3)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Vant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Hoff’s factor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57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gu-IN"/>
          </w:rPr>
          <w:t>ELECTROCHEMISTRY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ins w:id="59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Definition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– 1.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Specific conductivity 2.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Molar conductivity 3.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Equivalent conductivity 4.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spellStart"/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Kholrach’s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law 5.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Faraday’s law 6.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Standard Hydrogen electrode 7.Fuel cell and its reaction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60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ins w:id="61" w:author="Unknown"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8.Cathodic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protection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ins w:id="63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Numerical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– 1.Nernst equation 2.</w:t>
        </w:r>
        <w:proofErr w:type="gram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Numerical on free energy change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65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gu-IN"/>
          </w:rPr>
          <w:t>CHEMICAL KINETICS</w:t>
        </w:r>
      </w:ins>
    </w:p>
    <w:p w:rsidR="00701D02" w:rsidRPr="00701D02" w:rsidRDefault="00701D02" w:rsidP="00701D02">
      <w:pPr>
        <w:spacing w:before="100" w:beforeAutospacing="1" w:after="100" w:afterAutospacing="1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67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 xml:space="preserve">Definitions – 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(a) Specific reaction rate (b) Order of reaction (c)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Molecularity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(d) Threshold energy (e) Activation energy (f) Rate of </w:t>
        </w:r>
        <w:proofErr w:type="gram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reaction .</w:t>
        </w:r>
        <w:proofErr w:type="gramEnd"/>
      </w:ins>
    </w:p>
    <w:p w:rsidR="003422F8" w:rsidRPr="00701D02" w:rsidRDefault="00701D02" w:rsidP="0070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ins w:id="68" w:author="Unknown">
        <w:r w:rsidRPr="00701D0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 xml:space="preserve">Numerical – </w:t>
        </w:r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(a) Integrated rate law expression (b) Relation between t 90% &amp; t 99.9% etc. (c) </w:t>
        </w:r>
        <w:proofErr w:type="spellStart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Arrehnious</w:t>
        </w:r>
        <w:proofErr w:type="spellEnd"/>
        <w:r w:rsidRPr="00701D02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 xml:space="preserve"> equation</w:t>
        </w:r>
      </w:ins>
    </w:p>
    <w:sectPr w:rsidR="003422F8" w:rsidRPr="00701D02" w:rsidSect="0034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D02"/>
    <w:rsid w:val="003422F8"/>
    <w:rsid w:val="0070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F8"/>
  </w:style>
  <w:style w:type="paragraph" w:styleId="Heading1">
    <w:name w:val="heading 1"/>
    <w:basedOn w:val="Normal"/>
    <w:link w:val="Heading1Char"/>
    <w:uiPriority w:val="9"/>
    <w:qFormat/>
    <w:rsid w:val="00701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0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701D02"/>
    <w:rPr>
      <w:color w:val="0000FF"/>
      <w:u w:val="single"/>
    </w:rPr>
  </w:style>
  <w:style w:type="paragraph" w:customStyle="1" w:styleId="dropcaps">
    <w:name w:val="dropcaps"/>
    <w:basedOn w:val="Normal"/>
    <w:rsid w:val="0070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70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customStyle="1" w:styleId="jp-relatedposts-post">
    <w:name w:val="jp-relatedposts-post"/>
    <w:basedOn w:val="Normal"/>
    <w:rsid w:val="0070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jp-relatedposts-post-title">
    <w:name w:val="jp-relatedposts-post-title"/>
    <w:basedOn w:val="DefaultParagraphFont"/>
    <w:rsid w:val="00701D02"/>
  </w:style>
  <w:style w:type="character" w:customStyle="1" w:styleId="jp-relatedposts-post-date">
    <w:name w:val="jp-relatedposts-post-date"/>
    <w:basedOn w:val="DefaultParagraphFont"/>
    <w:rsid w:val="00701D02"/>
  </w:style>
  <w:style w:type="character" w:customStyle="1" w:styleId="jp-relatedposts-post-context">
    <w:name w:val="jp-relatedposts-post-context"/>
    <w:basedOn w:val="DefaultParagraphFont"/>
    <w:rsid w:val="00701D02"/>
  </w:style>
  <w:style w:type="paragraph" w:styleId="BalloonText">
    <w:name w:val="Balloon Text"/>
    <w:basedOn w:val="Normal"/>
    <w:link w:val="BalloonTextChar"/>
    <w:uiPriority w:val="99"/>
    <w:semiHidden/>
    <w:unhideWhenUsed/>
    <w:rsid w:val="0070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3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4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1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7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36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4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9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6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emistryvideolecture.com/how-to-prepare-for-chemistry-class-xii-ex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Company>Hewlett-Packard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2017-10-25T13:17:00Z</dcterms:created>
  <dcterms:modified xsi:type="dcterms:W3CDTF">2017-10-25T13:19:00Z</dcterms:modified>
</cp:coreProperties>
</file>